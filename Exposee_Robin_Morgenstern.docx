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BD1AC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Exposé</w:t>
      </w:r>
    </w:p>
    <w:p w14:paraId="5837A18E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Arbeitstitel</w:t>
      </w:r>
    </w:p>
    <w:p w14:paraId="693D97E7" w14:textId="338C2344" w:rsidR="00C377AF" w:rsidRPr="00C377AF" w:rsidRDefault="00C377AF" w:rsidP="00C377AF">
      <w:r w:rsidRPr="00C377AF">
        <w:t>Automatisierung der Erstellung</w:t>
      </w:r>
      <w:r w:rsidR="00B06199">
        <w:t xml:space="preserve"> </w:t>
      </w:r>
      <w:r w:rsidRPr="00C377AF">
        <w:t>eines Wissensgraphen aus annotierten Bilddateien</w:t>
      </w:r>
    </w:p>
    <w:p w14:paraId="7AF97884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Fragestellung</w:t>
      </w:r>
    </w:p>
    <w:p w14:paraId="4F916CF8" w14:textId="31811EFD" w:rsidR="00C377AF" w:rsidRPr="00C377AF" w:rsidRDefault="00C377AF" w:rsidP="00C377AF">
      <w:r w:rsidRPr="00C377AF">
        <w:t xml:space="preserve">Kann die Erstellung eines Wissensgraphen </w:t>
      </w:r>
      <w:r w:rsidR="00A07A46" w:rsidRPr="00BE4CE4">
        <w:t xml:space="preserve">anhand von Objekterkennung </w:t>
      </w:r>
      <w:r w:rsidRPr="00C377AF">
        <w:t>automatisiert werden?</w:t>
      </w:r>
    </w:p>
    <w:p w14:paraId="190E3A3E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Ziel der Arbeit</w:t>
      </w:r>
    </w:p>
    <w:p w14:paraId="2E6DEE12" w14:textId="269628B5" w:rsidR="00285649" w:rsidRPr="00C377AF" w:rsidRDefault="00B06199" w:rsidP="00C377AF">
      <w:r>
        <w:t>Das Ziel dieser Arbeit ist die Entwicklung eines Prozesses, der Wissensgraphen a</w:t>
      </w:r>
      <w:r w:rsidR="001F06E7">
        <w:t xml:space="preserve">nhand einer visuellen Multi-Objekterkennung </w:t>
      </w:r>
      <w:r>
        <w:t>generiert</w:t>
      </w:r>
      <w:r w:rsidR="001F06E7">
        <w:t>, indem Entitäten und Relationen automatisch modelliert werden</w:t>
      </w:r>
      <w:r>
        <w:t xml:space="preserve">. Der Wissensgraph </w:t>
      </w:r>
      <w:r w:rsidR="00C73DDB">
        <w:t>bietet eine semantische Datengrundlage zur Weiterverarbeitung von visuellen Informationen, bspw. durch</w:t>
      </w:r>
      <w:r>
        <w:t xml:space="preserve"> Large Language Model</w:t>
      </w:r>
      <w:r w:rsidR="00C73DDB">
        <w:t>s</w:t>
      </w:r>
      <w:r>
        <w:t xml:space="preserve"> (LLM)</w:t>
      </w:r>
      <w:r w:rsidR="004F6870">
        <w:t>.</w:t>
      </w:r>
    </w:p>
    <w:p w14:paraId="28A1C2D6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Relevanz des Themas</w:t>
      </w:r>
    </w:p>
    <w:p w14:paraId="60128F24" w14:textId="4AE4B602" w:rsidR="00B06199" w:rsidRPr="00C377AF" w:rsidRDefault="00B623CC" w:rsidP="00C377AF">
      <w:r>
        <w:t xml:space="preserve">Die Automatisierung der Wissensgraph-Erstellung ist besonders relevant für die Industrie 4.0, da Wissensgraphen die Basis für intelligente Systeme bilden können, wie zum Beispiel einen digitalen Wartungsassistenten. </w:t>
      </w:r>
      <w:r w:rsidR="00F14BDA">
        <w:t xml:space="preserve">Es gibt bereits Verfahren Wissensgraphen zu erstellen, allerdings haben diese einige Nachteile. </w:t>
      </w:r>
      <w:r w:rsidR="00A94909">
        <w:t xml:space="preserve">Das </w:t>
      </w:r>
      <w:r w:rsidR="00F14BDA">
        <w:t xml:space="preserve">händische Erstellen von Wissensgraphen ist fehleranfällig und </w:t>
      </w:r>
      <w:r w:rsidR="001036F4">
        <w:t xml:space="preserve">sehr </w:t>
      </w:r>
      <w:r w:rsidR="00F14BDA">
        <w:t>aufwendig</w:t>
      </w:r>
      <w:r w:rsidR="001036F4">
        <w:rPr>
          <w:rStyle w:val="Funotenzeichen"/>
        </w:rPr>
        <w:footnoteReference w:id="1"/>
      </w:r>
      <w:r w:rsidR="00E56541">
        <w:t>,</w:t>
      </w:r>
      <w:r w:rsidR="00F14BDA">
        <w:t xml:space="preserve"> das text</w:t>
      </w:r>
      <w:r w:rsidR="00A33CA8">
        <w:t xml:space="preserve">-basierte Erstellen </w:t>
      </w:r>
      <w:r w:rsidR="00E56541">
        <w:t xml:space="preserve">hingegen </w:t>
      </w:r>
      <w:r w:rsidR="00A33CA8">
        <w:t>kann je nach Textquelle unvollständig sein</w:t>
      </w:r>
      <w:r w:rsidR="00BD0411">
        <w:t>, nicht relevante Informationen enthalten</w:t>
      </w:r>
      <w:r w:rsidR="00BD0411">
        <w:rPr>
          <w:rStyle w:val="Funotenzeichen"/>
        </w:rPr>
        <w:footnoteReference w:id="2"/>
      </w:r>
      <w:r w:rsidR="00E56541">
        <w:t xml:space="preserve"> und nicht</w:t>
      </w:r>
      <w:r w:rsidR="00A026AB">
        <w:t xml:space="preserve"> optimal</w:t>
      </w:r>
      <w:r w:rsidR="00E56541">
        <w:t xml:space="preserve"> </w:t>
      </w:r>
      <w:proofErr w:type="spellStart"/>
      <w:r w:rsidR="00E56541">
        <w:t>Object-Detection</w:t>
      </w:r>
      <w:proofErr w:type="spellEnd"/>
      <w:r w:rsidR="00E56541">
        <w:t xml:space="preserve"> vereinbar sein</w:t>
      </w:r>
      <w:r w:rsidR="00A33CA8">
        <w:t xml:space="preserve">. Eine automatische Erstellung von Wissensgraphen anhand visueller Komponenten </w:t>
      </w:r>
      <w:r w:rsidR="008942A4">
        <w:t xml:space="preserve">hat das Potenzial </w:t>
      </w:r>
      <w:r w:rsidR="00A33CA8">
        <w:t xml:space="preserve">die vorher genannten Nachteile </w:t>
      </w:r>
      <w:r w:rsidR="000B388C">
        <w:t xml:space="preserve">zu </w:t>
      </w:r>
      <w:r w:rsidR="00A33CA8">
        <w:t xml:space="preserve">beheben. </w:t>
      </w:r>
      <w:r w:rsidR="00267C67">
        <w:t>Anhand</w:t>
      </w:r>
      <w:r>
        <w:t xml:space="preserve"> des Outputs eines </w:t>
      </w:r>
      <w:proofErr w:type="spellStart"/>
      <w:r>
        <w:t>Object</w:t>
      </w:r>
      <w:proofErr w:type="spellEnd"/>
      <w:r>
        <w:t>-</w:t>
      </w:r>
      <w:proofErr w:type="spellStart"/>
      <w:r>
        <w:t>Detection</w:t>
      </w:r>
      <w:proofErr w:type="spellEnd"/>
      <w:r>
        <w:t xml:space="preserve">-Models </w:t>
      </w:r>
      <w:r w:rsidR="00267C67">
        <w:t xml:space="preserve">werden verschiedene Methoden zur </w:t>
      </w:r>
      <w:proofErr w:type="spellStart"/>
      <w:r w:rsidR="00FA77A0">
        <w:t>autom</w:t>
      </w:r>
      <w:proofErr w:type="spellEnd"/>
      <w:r w:rsidR="00FA77A0">
        <w:t xml:space="preserve">. Modellierung </w:t>
      </w:r>
      <w:r w:rsidR="00F11318">
        <w:t>der visuellen Informationen in einen</w:t>
      </w:r>
      <w:r>
        <w:t xml:space="preserve"> Wissensgraph</w:t>
      </w:r>
      <w:r w:rsidR="00F11318">
        <w:t>en</w:t>
      </w:r>
      <w:r>
        <w:t xml:space="preserve"> </w:t>
      </w:r>
      <w:r w:rsidR="00FA77A0">
        <w:t>gegenübergestellt</w:t>
      </w:r>
      <w:r>
        <w:t xml:space="preserve">, </w:t>
      </w:r>
      <w:r w:rsidR="00D01AE1">
        <w:t>sodass</w:t>
      </w:r>
      <w:r w:rsidR="00FA77A0">
        <w:t xml:space="preserve"> LLM-basierten Assistenzsystemen ein situatives Bewusstsein ermöglic</w:t>
      </w:r>
      <w:r w:rsidR="00D01AE1">
        <w:t>ht wird</w:t>
      </w:r>
      <w:r w:rsidR="00FA77A0">
        <w:t>.</w:t>
      </w:r>
      <w:r>
        <w:t xml:space="preserve"> Bei Bedarf kann der Wissensgraph</w:t>
      </w:r>
      <w:r w:rsidR="009A2AE2">
        <w:t xml:space="preserve"> durch visuelle Objekterkennung aktualisiert werden </w:t>
      </w:r>
      <w:r>
        <w:t>, um langfristig aktuell, flexibel und erweiterbar zu bleiben.</w:t>
      </w:r>
    </w:p>
    <w:p w14:paraId="364FB9C7" w14:textId="77777777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t>Methodik</w:t>
      </w:r>
    </w:p>
    <w:p w14:paraId="2B96CC61" w14:textId="5E5B5842" w:rsidR="00C377AF" w:rsidRPr="00C377AF" w:rsidRDefault="00C377AF" w:rsidP="00C377AF">
      <w:r w:rsidRPr="00C377AF">
        <w:t xml:space="preserve">Die Arbeit verfolgt ein </w:t>
      </w:r>
      <w:r w:rsidR="00672FEE">
        <w:t>stufenweises Vorgehen</w:t>
      </w:r>
      <w:r w:rsidRPr="00C377AF">
        <w:t xml:space="preserve"> und konzentriert sich auf folgende Schritte:</w:t>
      </w:r>
    </w:p>
    <w:p w14:paraId="532B6AD9" w14:textId="10262B0A" w:rsidR="00C377AF" w:rsidRPr="00C377AF" w:rsidRDefault="00B623CC" w:rsidP="00C377AF">
      <w:pPr>
        <w:numPr>
          <w:ilvl w:val="0"/>
          <w:numId w:val="1"/>
        </w:numPr>
      </w:pPr>
      <w:r>
        <w:t>Datenaufbereitung: O</w:t>
      </w:r>
      <w:r w:rsidR="00C377AF" w:rsidRPr="00C377AF">
        <w:t>rganisation und Verarbeitung der annotierten Bilddateien (Bilder und Labels)</w:t>
      </w:r>
      <w:r w:rsidR="006C4771">
        <w:t>.</w:t>
      </w:r>
    </w:p>
    <w:p w14:paraId="43AED6DB" w14:textId="0FBD74D3" w:rsidR="00C377AF" w:rsidRPr="00C377AF" w:rsidRDefault="00B623CC" w:rsidP="00C377AF">
      <w:pPr>
        <w:numPr>
          <w:ilvl w:val="0"/>
          <w:numId w:val="1"/>
        </w:numPr>
      </w:pPr>
      <w:r>
        <w:t>Entwickeln eines automatisieren Prozesses: Au</w:t>
      </w:r>
      <w:r w:rsidR="00C377AF" w:rsidRPr="00C377AF">
        <w:t>tomatisierung der</w:t>
      </w:r>
      <w:r>
        <w:t xml:space="preserve"> Generierung </w:t>
      </w:r>
      <w:r w:rsidR="007C15B4" w:rsidRPr="00C377AF">
        <w:t>eines</w:t>
      </w:r>
      <w:r w:rsidR="007C15B4">
        <w:t xml:space="preserve"> </w:t>
      </w:r>
      <w:r w:rsidR="00C377AF" w:rsidRPr="00C377AF">
        <w:t>strukturierten und nutzbaren Wissensgraphen</w:t>
      </w:r>
      <w:r w:rsidR="007C15B4">
        <w:t xml:space="preserve"> aus annotieren den Trainingsdaten.</w:t>
      </w:r>
    </w:p>
    <w:p w14:paraId="2575691A" w14:textId="112D4943" w:rsidR="00C377AF" w:rsidRPr="00C377AF" w:rsidRDefault="007C15B4" w:rsidP="00C377AF">
      <w:pPr>
        <w:numPr>
          <w:ilvl w:val="0"/>
          <w:numId w:val="1"/>
        </w:numPr>
      </w:pPr>
      <w:r>
        <w:t>Evaluation des Prozesses: V</w:t>
      </w:r>
      <w:r w:rsidR="00C377AF" w:rsidRPr="00C377AF">
        <w:t xml:space="preserve">alidierung </w:t>
      </w:r>
      <w:r>
        <w:t xml:space="preserve">des Prozesses </w:t>
      </w:r>
      <w:r w:rsidR="00C377AF" w:rsidRPr="00C377AF">
        <w:t xml:space="preserve">durch die </w:t>
      </w:r>
      <w:r w:rsidR="00672FEE">
        <w:t xml:space="preserve">händische </w:t>
      </w:r>
      <w:r w:rsidR="00C377AF" w:rsidRPr="00C377AF">
        <w:t>Überprüfung der Qualität und Vollständigkeit der generierten Wissensgraphen.</w:t>
      </w:r>
      <w:r w:rsidR="00C73DDB">
        <w:t xml:space="preserve"> Dies geschieht am Beispiel eines digitalen Wartungsassistenten in der produktionslogistischen Domäne.</w:t>
      </w:r>
    </w:p>
    <w:p w14:paraId="757C5B2D" w14:textId="77777777" w:rsidR="00795793" w:rsidRDefault="00795793" w:rsidP="00C377AF">
      <w:pPr>
        <w:rPr>
          <w:ins w:id="0" w:author="Robin Morgenstern" w:date="2024-12-02T13:56:00Z" w16du:dateUtc="2024-12-02T12:56:00Z"/>
          <w:b/>
          <w:bCs/>
        </w:rPr>
      </w:pPr>
    </w:p>
    <w:p w14:paraId="244DC03F" w14:textId="4B5420D5" w:rsidR="00C377AF" w:rsidRPr="00C377AF" w:rsidRDefault="00C377AF" w:rsidP="00C377AF">
      <w:pPr>
        <w:rPr>
          <w:b/>
          <w:bCs/>
        </w:rPr>
      </w:pPr>
      <w:r w:rsidRPr="00C377AF">
        <w:rPr>
          <w:b/>
          <w:bCs/>
        </w:rPr>
        <w:lastRenderedPageBreak/>
        <w:t>Erwarteter Aufbau der Arbeit</w:t>
      </w:r>
    </w:p>
    <w:p w14:paraId="5B938479" w14:textId="454DECB9" w:rsidR="00C93B3B" w:rsidRDefault="00C93B3B" w:rsidP="00C93B3B">
      <w:pPr>
        <w:numPr>
          <w:ilvl w:val="0"/>
          <w:numId w:val="2"/>
        </w:numPr>
      </w:pPr>
      <w:r>
        <w:t>Einleitung: V</w:t>
      </w:r>
      <w:r w:rsidR="00C377AF" w:rsidRPr="00C377AF">
        <w:t>orstellung des Themas, Zielsetzung und Relevanz</w:t>
      </w:r>
      <w:r>
        <w:t>.</w:t>
      </w:r>
    </w:p>
    <w:p w14:paraId="65B0B9C7" w14:textId="57B52684" w:rsidR="00C377AF" w:rsidRPr="00C377AF" w:rsidRDefault="00C93B3B" w:rsidP="00C93B3B">
      <w:pPr>
        <w:numPr>
          <w:ilvl w:val="0"/>
          <w:numId w:val="2"/>
        </w:numPr>
      </w:pPr>
      <w:r>
        <w:t>Theoretischer Hintergrund: G</w:t>
      </w:r>
      <w:r w:rsidR="00C377AF" w:rsidRPr="00C377AF">
        <w:t>rundlagen zu Wissensgraphen</w:t>
      </w:r>
      <w:r>
        <w:t xml:space="preserve"> (auch in der Anwendung mit LLM)</w:t>
      </w:r>
      <w:r w:rsidR="00C377AF" w:rsidRPr="00C377AF">
        <w:t>, annotierten Bilddaten</w:t>
      </w:r>
      <w:r w:rsidR="007C15B4">
        <w:t xml:space="preserve"> und </w:t>
      </w:r>
      <w:proofErr w:type="spellStart"/>
      <w:r w:rsidR="00C377AF" w:rsidRPr="00C377AF">
        <w:t>Object</w:t>
      </w:r>
      <w:r>
        <w:t>-</w:t>
      </w:r>
      <w:r w:rsidR="00C377AF" w:rsidRPr="00C377AF">
        <w:t>Detection</w:t>
      </w:r>
      <w:proofErr w:type="spellEnd"/>
    </w:p>
    <w:p w14:paraId="47D4077F" w14:textId="61E2A334" w:rsidR="00C377AF" w:rsidRPr="00C377AF" w:rsidRDefault="00C93B3B" w:rsidP="00C377AF">
      <w:pPr>
        <w:numPr>
          <w:ilvl w:val="0"/>
          <w:numId w:val="2"/>
        </w:numPr>
      </w:pPr>
      <w:r>
        <w:t>Methodik: B</w:t>
      </w:r>
      <w:r w:rsidR="00C377AF" w:rsidRPr="00C377AF">
        <w:t>eschreibung der Entwicklungsschritte und der technischen Umsetzung des automatisierten Prozesses zur Wissensgraph-Erstellung.</w:t>
      </w:r>
    </w:p>
    <w:p w14:paraId="2C3064CF" w14:textId="767D7BFD" w:rsidR="00C377AF" w:rsidRPr="00C377AF" w:rsidRDefault="00C93B3B" w:rsidP="00C377AF">
      <w:pPr>
        <w:numPr>
          <w:ilvl w:val="0"/>
          <w:numId w:val="2"/>
        </w:numPr>
      </w:pPr>
      <w:r>
        <w:t>Ergebnisse: Pr</w:t>
      </w:r>
      <w:r w:rsidR="00C377AF" w:rsidRPr="00C377AF">
        <w:t>äsentation und Analyse des entwickelten Prozesses und der erstellten Wissensgraphen.</w:t>
      </w:r>
    </w:p>
    <w:p w14:paraId="57983296" w14:textId="187C4A54" w:rsidR="00C377AF" w:rsidRPr="00C377AF" w:rsidRDefault="00C93B3B" w:rsidP="00C377AF">
      <w:pPr>
        <w:numPr>
          <w:ilvl w:val="0"/>
          <w:numId w:val="2"/>
        </w:numPr>
      </w:pPr>
      <w:r>
        <w:t>Diskussion: R</w:t>
      </w:r>
      <w:r w:rsidR="00C377AF" w:rsidRPr="00C377AF">
        <w:t xml:space="preserve">eflexion der Ergebnisse sowie </w:t>
      </w:r>
      <w:r>
        <w:t xml:space="preserve">darlegen der </w:t>
      </w:r>
      <w:r w:rsidR="00C377AF" w:rsidRPr="00C377AF">
        <w:t>Herausforderungen und Verbesserungspotenziale.</w:t>
      </w:r>
    </w:p>
    <w:p w14:paraId="04D99916" w14:textId="37AF88FD" w:rsidR="00C377AF" w:rsidRPr="00C377AF" w:rsidRDefault="00C93B3B" w:rsidP="00C377AF">
      <w:pPr>
        <w:numPr>
          <w:ilvl w:val="0"/>
          <w:numId w:val="2"/>
        </w:numPr>
      </w:pPr>
      <w:r>
        <w:t>Fazit und Ausblick: Z</w:t>
      </w:r>
      <w:r w:rsidR="00C377AF" w:rsidRPr="00C377AF">
        <w:t xml:space="preserve">usammenfassung der Arbeit und Perspektiven für den Einsatz </w:t>
      </w:r>
      <w:r w:rsidR="00145EDF">
        <w:t xml:space="preserve">Prozesses </w:t>
      </w:r>
      <w:r w:rsidR="00C377AF" w:rsidRPr="00C377AF">
        <w:t>in intelligenten Systemen, insbesondere in Kombination mit LLMs</w:t>
      </w:r>
      <w:r>
        <w:t xml:space="preserve"> und für den digitalen Wartungsassistenten.</w:t>
      </w:r>
    </w:p>
    <w:p w14:paraId="565FD225" w14:textId="77777777" w:rsidR="00C377AF" w:rsidDel="00795793" w:rsidRDefault="00C377AF">
      <w:pPr>
        <w:rPr>
          <w:del w:id="1" w:author="Robin Morgenstern" w:date="2024-12-02T13:56:00Z" w16du:dateUtc="2024-12-02T12:56:00Z"/>
        </w:rPr>
      </w:pPr>
    </w:p>
    <w:p w14:paraId="4373B130" w14:textId="30FAA72B" w:rsidR="00572E06" w:rsidRDefault="00795793">
      <w:pPr>
        <w:rPr>
          <w:b/>
          <w:bCs/>
        </w:rPr>
      </w:pPr>
      <w:r>
        <w:rPr>
          <w:b/>
          <w:bCs/>
        </w:rPr>
        <w:t>Literaturverzeichnis:</w:t>
      </w:r>
    </w:p>
    <w:p w14:paraId="6244CBA1" w14:textId="40C2F0AA" w:rsidR="00795793" w:rsidRDefault="00795793" w:rsidP="00795793">
      <w:pPr>
        <w:pStyle w:val="Funotentext"/>
        <w:rPr>
          <w:lang w:val="en-US"/>
        </w:rPr>
      </w:pPr>
      <w:r w:rsidRPr="00795793">
        <w:rPr>
          <w:b/>
          <w:bCs/>
          <w:lang w:val="en-US"/>
          <w:rPrChange w:id="2" w:author="Robin Morgenstern" w:date="2024-12-02T13:57:00Z" w16du:dateUtc="2024-12-02T12:57:00Z">
            <w:rPr>
              <w:b/>
              <w:bCs/>
            </w:rPr>
          </w:rPrChange>
        </w:rPr>
        <w:t>[1]</w:t>
      </w:r>
      <w:r w:rsidRPr="00C24557">
        <w:rPr>
          <w:lang w:val="en-US"/>
        </w:rPr>
        <w:t xml:space="preserve"> Lan Yang , Kathryn Cormican, and Ming Yu</w:t>
      </w:r>
      <w:r>
        <w:rPr>
          <w:lang w:val="en-US"/>
        </w:rPr>
        <w:t>, “</w:t>
      </w:r>
      <w:r w:rsidRPr="00795793">
        <w:rPr>
          <w:lang w:val="en-US"/>
        </w:rPr>
        <w:t>Ontology Learning for Systems Engineering Body of Knowledge</w:t>
      </w:r>
      <w:r>
        <w:rPr>
          <w:lang w:val="en-US"/>
        </w:rPr>
        <w:t xml:space="preserve">”, </w:t>
      </w:r>
      <w:r w:rsidRPr="00795793">
        <w:rPr>
          <w:lang w:val="en-US"/>
        </w:rPr>
        <w:t>TRANSACTIONS ON INDUSTRIAL INFORMATICS, VOL. 17, NO. 2,</w:t>
      </w:r>
      <w:r>
        <w:rPr>
          <w:lang w:val="en-US"/>
        </w:rPr>
        <w:t>p. 1 ,</w:t>
      </w:r>
      <w:r w:rsidRPr="00795793">
        <w:rPr>
          <w:lang w:val="en-US"/>
        </w:rPr>
        <w:t>FEBRUARY 2021</w:t>
      </w:r>
    </w:p>
    <w:p w14:paraId="58EE3F86" w14:textId="36265946" w:rsidR="00795793" w:rsidRPr="00203ADC" w:rsidRDefault="00795793" w:rsidP="00795793">
      <w:pPr>
        <w:pStyle w:val="Funotentext"/>
        <w:rPr>
          <w:lang w:val="en-US"/>
        </w:rPr>
      </w:pPr>
      <w:r>
        <w:rPr>
          <w:lang w:val="en-US"/>
        </w:rPr>
        <w:t xml:space="preserve">[2] </w:t>
      </w:r>
      <w:r w:rsidRPr="00795793">
        <w:rPr>
          <w:lang w:val="en-US"/>
        </w:rPr>
        <w:t>Christopher Brewster, Simon Jupp, Joanne Luciano, David Shotton, Robert D Stevens and Ziqi Zhang</w:t>
      </w:r>
      <w:r>
        <w:rPr>
          <w:lang w:val="en-US"/>
        </w:rPr>
        <w:t>, “</w:t>
      </w:r>
      <w:r w:rsidRPr="00203ADC">
        <w:rPr>
          <w:lang w:val="en-US"/>
        </w:rPr>
        <w:t>Issues in learning an ontology from text“, BMC Bioinformatics, pp. 1-4, 2009</w:t>
      </w:r>
    </w:p>
    <w:p w14:paraId="4E03ADFD" w14:textId="4707E886" w:rsidR="00795793" w:rsidRPr="00795793" w:rsidRDefault="00795793" w:rsidP="00795793">
      <w:pPr>
        <w:pStyle w:val="Funotentext"/>
        <w:rPr>
          <w:lang w:val="en-US"/>
        </w:rPr>
      </w:pPr>
    </w:p>
    <w:p w14:paraId="0444BFC6" w14:textId="77777777" w:rsidR="00795793" w:rsidRPr="00795793" w:rsidRDefault="00795793" w:rsidP="00795793">
      <w:pPr>
        <w:pStyle w:val="Funotentext"/>
        <w:rPr>
          <w:lang w:val="en-US"/>
        </w:rPr>
      </w:pPr>
    </w:p>
    <w:p w14:paraId="1BAF6F36" w14:textId="5C7DD210" w:rsidR="00795793" w:rsidRPr="00795793" w:rsidRDefault="00795793">
      <w:pPr>
        <w:rPr>
          <w:lang w:val="en-US"/>
        </w:rPr>
      </w:pPr>
    </w:p>
    <w:sectPr w:rsidR="00795793" w:rsidRPr="0079579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F50C0" w14:textId="77777777" w:rsidR="0074194C" w:rsidRDefault="0074194C" w:rsidP="007C15B4">
      <w:pPr>
        <w:spacing w:after="0" w:line="240" w:lineRule="auto"/>
      </w:pPr>
      <w:r>
        <w:separator/>
      </w:r>
    </w:p>
  </w:endnote>
  <w:endnote w:type="continuationSeparator" w:id="0">
    <w:p w14:paraId="0665E450" w14:textId="77777777" w:rsidR="0074194C" w:rsidRDefault="0074194C" w:rsidP="007C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DA995" w14:textId="77777777" w:rsidR="0074194C" w:rsidRDefault="0074194C" w:rsidP="007C15B4">
      <w:pPr>
        <w:spacing w:after="0" w:line="240" w:lineRule="auto"/>
      </w:pPr>
      <w:r>
        <w:separator/>
      </w:r>
    </w:p>
  </w:footnote>
  <w:footnote w:type="continuationSeparator" w:id="0">
    <w:p w14:paraId="3CF2378A" w14:textId="77777777" w:rsidR="0074194C" w:rsidRDefault="0074194C" w:rsidP="007C15B4">
      <w:pPr>
        <w:spacing w:after="0" w:line="240" w:lineRule="auto"/>
      </w:pPr>
      <w:r>
        <w:continuationSeparator/>
      </w:r>
    </w:p>
  </w:footnote>
  <w:footnote w:id="1">
    <w:p w14:paraId="75A3C46E" w14:textId="4EA308AB" w:rsidR="00517A0A" w:rsidRPr="00795793" w:rsidRDefault="001036F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C24557">
        <w:rPr>
          <w:lang w:val="en-US"/>
        </w:rPr>
        <w:t xml:space="preserve">  </w:t>
      </w:r>
      <w:r w:rsidR="00517A0A" w:rsidRPr="00C24557">
        <w:rPr>
          <w:lang w:val="en-US"/>
        </w:rPr>
        <w:t>Lan Yang , Kathryn Cormican, and Ming Yu</w:t>
      </w:r>
      <w:r w:rsidR="00517A0A">
        <w:rPr>
          <w:lang w:val="en-US"/>
        </w:rPr>
        <w:t>, “</w:t>
      </w:r>
      <w:r w:rsidR="00517A0A" w:rsidRPr="00795793">
        <w:rPr>
          <w:lang w:val="en-US"/>
        </w:rPr>
        <w:t>Ontology Learning for Systems Engineering Body of Knowledge</w:t>
      </w:r>
      <w:r w:rsidR="00517A0A">
        <w:rPr>
          <w:lang w:val="en-US"/>
        </w:rPr>
        <w:t>”</w:t>
      </w:r>
      <w:r w:rsidR="00C24557">
        <w:rPr>
          <w:lang w:val="en-US"/>
        </w:rPr>
        <w:t xml:space="preserve">, </w:t>
      </w:r>
      <w:r w:rsidR="00C24557" w:rsidRPr="00795793">
        <w:rPr>
          <w:lang w:val="en-US"/>
        </w:rPr>
        <w:t>TRANSACTIONS ON INDUSTRIAL INFORMATICS, VOL. 17, NO. 2,</w:t>
      </w:r>
      <w:r w:rsidR="00C24557">
        <w:rPr>
          <w:lang w:val="en-US"/>
        </w:rPr>
        <w:t>p. 1 ,</w:t>
      </w:r>
      <w:r w:rsidR="00C24557" w:rsidRPr="00795793">
        <w:rPr>
          <w:lang w:val="en-US"/>
        </w:rPr>
        <w:t>FEBRUARY 2021</w:t>
      </w:r>
    </w:p>
    <w:p w14:paraId="3DF7B916" w14:textId="78308F85" w:rsidR="001036F4" w:rsidRDefault="001036F4">
      <w:pPr>
        <w:pStyle w:val="Funotentext"/>
      </w:pPr>
    </w:p>
  </w:footnote>
  <w:footnote w:id="2">
    <w:p w14:paraId="1FCD9D72" w14:textId="7AFDF536" w:rsidR="00D22A29" w:rsidRPr="00795793" w:rsidRDefault="00BD0411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795793">
        <w:rPr>
          <w:lang w:val="en-US"/>
        </w:rPr>
        <w:t xml:space="preserve"> </w:t>
      </w:r>
      <w:r w:rsidR="00D22A29" w:rsidRPr="00795793">
        <w:rPr>
          <w:lang w:val="en-US"/>
        </w:rPr>
        <w:t>Christopher Brewster, Simon Jupp, Joanne Luciano, David Shotton, Robert D Stevens and Ziqi Zhang</w:t>
      </w:r>
      <w:r w:rsidR="00D22A29">
        <w:rPr>
          <w:lang w:val="en-US"/>
        </w:rPr>
        <w:t>, “</w:t>
      </w:r>
      <w:r w:rsidR="00D22A29" w:rsidRPr="00795793">
        <w:rPr>
          <w:lang w:val="en-US"/>
        </w:rPr>
        <w:t>Issues in learning an ontology from text</w:t>
      </w:r>
      <w:r w:rsidR="00D22A29" w:rsidRPr="00795793">
        <w:rPr>
          <w:lang w:val="en-US"/>
        </w:rPr>
        <w:t xml:space="preserve">“, </w:t>
      </w:r>
      <w:r w:rsidR="00D22A29" w:rsidRPr="00795793">
        <w:rPr>
          <w:lang w:val="en-US"/>
        </w:rPr>
        <w:t xml:space="preserve">BMC Bioinformatics, </w:t>
      </w:r>
      <w:r w:rsidR="00D22A29" w:rsidRPr="00795793">
        <w:rPr>
          <w:lang w:val="en-US"/>
        </w:rPr>
        <w:t>p</w:t>
      </w:r>
      <w:r w:rsidR="00795793" w:rsidRPr="00795793">
        <w:rPr>
          <w:lang w:val="en-US"/>
        </w:rPr>
        <w:t>p</w:t>
      </w:r>
      <w:r w:rsidR="00D22A29" w:rsidRPr="00795793">
        <w:rPr>
          <w:lang w:val="en-US"/>
        </w:rPr>
        <w:t xml:space="preserve">. </w:t>
      </w:r>
      <w:r w:rsidR="00795793" w:rsidRPr="00795793">
        <w:rPr>
          <w:lang w:val="en-US"/>
        </w:rPr>
        <w:t>1-4, 2009</w:t>
      </w:r>
    </w:p>
    <w:p w14:paraId="161A4D4B" w14:textId="7D11D0FC" w:rsidR="00BD0411" w:rsidRPr="00795793" w:rsidRDefault="00BD0411">
      <w:pPr>
        <w:pStyle w:val="Funoten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C0C5C" w14:textId="3824FA89" w:rsidR="007C15B4" w:rsidRDefault="007C15B4">
    <w:pPr>
      <w:pStyle w:val="Kopfzeile"/>
    </w:pPr>
    <w:r>
      <w:t xml:space="preserve">Robin Morgenstern, </w:t>
    </w:r>
    <w:proofErr w:type="spellStart"/>
    <w:r>
      <w:t>MNr</w:t>
    </w:r>
    <w:proofErr w:type="spellEnd"/>
    <w:r>
      <w:t>.: 5070848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106F"/>
    <w:multiLevelType w:val="multilevel"/>
    <w:tmpl w:val="2E52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D78F8"/>
    <w:multiLevelType w:val="multilevel"/>
    <w:tmpl w:val="2DAA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204206">
    <w:abstractNumId w:val="1"/>
  </w:num>
  <w:num w:numId="2" w16cid:durableId="8540034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in Morgenstern">
    <w15:presenceInfo w15:providerId="None" w15:userId="Robin Morgenst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E6"/>
    <w:rsid w:val="000B388C"/>
    <w:rsid w:val="000B4065"/>
    <w:rsid w:val="001036F4"/>
    <w:rsid w:val="00145EDF"/>
    <w:rsid w:val="001F06E7"/>
    <w:rsid w:val="00256E3F"/>
    <w:rsid w:val="00267C67"/>
    <w:rsid w:val="00285649"/>
    <w:rsid w:val="002F5045"/>
    <w:rsid w:val="00345E2B"/>
    <w:rsid w:val="00493BFB"/>
    <w:rsid w:val="004B6F19"/>
    <w:rsid w:val="004C0488"/>
    <w:rsid w:val="004F6870"/>
    <w:rsid w:val="00506019"/>
    <w:rsid w:val="00517A0A"/>
    <w:rsid w:val="00572E06"/>
    <w:rsid w:val="005E55B2"/>
    <w:rsid w:val="00653CE6"/>
    <w:rsid w:val="00672FEE"/>
    <w:rsid w:val="00687B7B"/>
    <w:rsid w:val="006C4771"/>
    <w:rsid w:val="0074194C"/>
    <w:rsid w:val="00742A49"/>
    <w:rsid w:val="007706E9"/>
    <w:rsid w:val="00795793"/>
    <w:rsid w:val="007C15B4"/>
    <w:rsid w:val="007C40F0"/>
    <w:rsid w:val="007F0C32"/>
    <w:rsid w:val="0089419B"/>
    <w:rsid w:val="008942A4"/>
    <w:rsid w:val="00912338"/>
    <w:rsid w:val="009238C9"/>
    <w:rsid w:val="0094290F"/>
    <w:rsid w:val="009573A2"/>
    <w:rsid w:val="009A2AE2"/>
    <w:rsid w:val="009E1EFC"/>
    <w:rsid w:val="009E3013"/>
    <w:rsid w:val="00A026AB"/>
    <w:rsid w:val="00A07A46"/>
    <w:rsid w:val="00A33CA8"/>
    <w:rsid w:val="00A94909"/>
    <w:rsid w:val="00B06199"/>
    <w:rsid w:val="00B570AA"/>
    <w:rsid w:val="00B623CC"/>
    <w:rsid w:val="00BC0163"/>
    <w:rsid w:val="00BC1B40"/>
    <w:rsid w:val="00BD0411"/>
    <w:rsid w:val="00BE4CE4"/>
    <w:rsid w:val="00C0678D"/>
    <w:rsid w:val="00C20CF1"/>
    <w:rsid w:val="00C24557"/>
    <w:rsid w:val="00C377AF"/>
    <w:rsid w:val="00C73DDB"/>
    <w:rsid w:val="00C87C9A"/>
    <w:rsid w:val="00C93B3B"/>
    <w:rsid w:val="00CA3070"/>
    <w:rsid w:val="00D01AE1"/>
    <w:rsid w:val="00D22A29"/>
    <w:rsid w:val="00D71B40"/>
    <w:rsid w:val="00DA7D34"/>
    <w:rsid w:val="00DC1677"/>
    <w:rsid w:val="00E41854"/>
    <w:rsid w:val="00E42968"/>
    <w:rsid w:val="00E56541"/>
    <w:rsid w:val="00EB1658"/>
    <w:rsid w:val="00F11318"/>
    <w:rsid w:val="00F14BDA"/>
    <w:rsid w:val="00FA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4FEA"/>
  <w15:chartTrackingRefBased/>
  <w15:docId w15:val="{5E996D65-6A17-469E-8E49-B0A38575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793"/>
  </w:style>
  <w:style w:type="paragraph" w:styleId="berschrift1">
    <w:name w:val="heading 1"/>
    <w:basedOn w:val="Standard"/>
    <w:next w:val="Standard"/>
    <w:link w:val="berschrift1Zchn"/>
    <w:uiPriority w:val="9"/>
    <w:qFormat/>
    <w:rsid w:val="00653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3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3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3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3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3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3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3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3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3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3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3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3C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3C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3C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3C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3C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3C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3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3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3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3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3C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3C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3C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3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3C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3CE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C1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15B4"/>
  </w:style>
  <w:style w:type="paragraph" w:styleId="Fuzeile">
    <w:name w:val="footer"/>
    <w:basedOn w:val="Standard"/>
    <w:link w:val="FuzeileZchn"/>
    <w:uiPriority w:val="99"/>
    <w:unhideWhenUsed/>
    <w:rsid w:val="007C1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15B4"/>
  </w:style>
  <w:style w:type="character" w:styleId="Kommentarzeichen">
    <w:name w:val="annotation reference"/>
    <w:basedOn w:val="Absatz-Standardschriftart"/>
    <w:uiPriority w:val="99"/>
    <w:semiHidden/>
    <w:unhideWhenUsed/>
    <w:rsid w:val="00742A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42A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42A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42A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42A49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A07A46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1036F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036F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036F4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036F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36F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2AE2"/>
    <w:rPr>
      <w:color w:val="96607D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9579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9579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957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4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96E30BA-10BF-7A4C-A162-2A5EB1A6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Morgenstern</dc:creator>
  <cp:keywords/>
  <dc:description/>
  <cp:lastModifiedBy>Robin Morgenstern</cp:lastModifiedBy>
  <cp:revision>39</cp:revision>
  <dcterms:created xsi:type="dcterms:W3CDTF">2024-11-24T16:01:00Z</dcterms:created>
  <dcterms:modified xsi:type="dcterms:W3CDTF">2024-12-02T12:58:00Z</dcterms:modified>
</cp:coreProperties>
</file>